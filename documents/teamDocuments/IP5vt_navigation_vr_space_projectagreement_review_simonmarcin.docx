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6CA34" w14:textId="77777777" w:rsidR="00E740A7" w:rsidRPr="00756DAA" w:rsidRDefault="008606B4" w:rsidP="00E008E8">
      <w:pPr>
        <w:pStyle w:val="Titel"/>
        <w:pBdr>
          <w:bottom w:val="single" w:sz="4" w:space="1" w:color="auto"/>
        </w:pBdr>
        <w:rPr>
          <w:b/>
          <w:lang w:val="en-GB"/>
        </w:rPr>
      </w:pPr>
      <w:bookmarkStart w:id="0" w:name="_GoBack"/>
      <w:bookmarkEnd w:id="0"/>
      <w:r w:rsidRPr="00756DAA">
        <w:rPr>
          <w:b/>
          <w:lang w:val="en-GB"/>
        </w:rPr>
        <w:t>Project agreement</w:t>
      </w:r>
    </w:p>
    <w:p w14:paraId="15481A4A" w14:textId="77777777" w:rsidR="00E008E8" w:rsidRDefault="00E008E8" w:rsidP="00E008E8">
      <w:pPr>
        <w:pStyle w:val="berschrift1"/>
        <w:spacing w:line="240" w:lineRule="auto"/>
        <w:rPr>
          <w:lang w:val="en-US"/>
        </w:rPr>
      </w:pPr>
      <w:r>
        <w:rPr>
          <w:lang w:val="en-US"/>
        </w:rPr>
        <w:t>Project specifications</w:t>
      </w:r>
    </w:p>
    <w:p w14:paraId="0A2543DB" w14:textId="77777777" w:rsidR="00221FB3" w:rsidRPr="00221FB3" w:rsidRDefault="00221FB3" w:rsidP="004860AD">
      <w:pPr>
        <w:spacing w:line="240" w:lineRule="auto"/>
        <w:rPr>
          <w:b/>
          <w:lang w:val="en-US"/>
        </w:rPr>
      </w:pPr>
      <w:r w:rsidRPr="00221FB3">
        <w:rPr>
          <w:b/>
          <w:lang w:val="en-US"/>
        </w:rPr>
        <w:t>Pro</w:t>
      </w:r>
      <w:r w:rsidR="00E008E8">
        <w:rPr>
          <w:b/>
          <w:lang w:val="en-US"/>
        </w:rPr>
        <w:t>jec</w:t>
      </w:r>
      <w:r w:rsidRPr="00221FB3">
        <w:rPr>
          <w:b/>
          <w:lang w:val="en-US"/>
        </w:rPr>
        <w:t>t</w:t>
      </w:r>
      <w:r w:rsidR="00E008E8">
        <w:rPr>
          <w:b/>
          <w:lang w:val="en-US"/>
        </w:rPr>
        <w:t xml:space="preserve"> name</w:t>
      </w:r>
      <w:r w:rsidRPr="00221FB3">
        <w:rPr>
          <w:b/>
          <w:lang w:val="en-US"/>
        </w:rPr>
        <w:t>:</w:t>
      </w:r>
      <w:r>
        <w:rPr>
          <w:b/>
          <w:lang w:val="en-US"/>
        </w:rPr>
        <w:t xml:space="preserve"> </w:t>
      </w:r>
      <w:r>
        <w:rPr>
          <w:lang w:val="en-US"/>
        </w:rPr>
        <w:t>Navigation in the VR Space</w:t>
      </w:r>
    </w:p>
    <w:p w14:paraId="52A8DA29" w14:textId="77777777" w:rsidR="00983F93" w:rsidRPr="008606B4" w:rsidRDefault="008606B4" w:rsidP="004860AD">
      <w:pPr>
        <w:spacing w:line="240" w:lineRule="auto"/>
        <w:rPr>
          <w:lang w:val="en-US"/>
        </w:rPr>
      </w:pPr>
      <w:r w:rsidRPr="00221FB3">
        <w:rPr>
          <w:b/>
          <w:lang w:val="en-US"/>
        </w:rPr>
        <w:t>Project team:</w:t>
      </w:r>
      <w:r w:rsidRPr="008606B4">
        <w:rPr>
          <w:lang w:val="en-US"/>
        </w:rPr>
        <w:t xml:space="preserve"> </w:t>
      </w:r>
      <w:r w:rsidR="00983F93" w:rsidRPr="008606B4">
        <w:rPr>
          <w:lang w:val="en-US"/>
        </w:rPr>
        <w:t>Dominic Bär &amp; Marcel Groux</w:t>
      </w:r>
    </w:p>
    <w:p w14:paraId="32C63A2D" w14:textId="77777777" w:rsidR="00983F93" w:rsidRPr="008606B4" w:rsidRDefault="008606B4" w:rsidP="004860AD">
      <w:pPr>
        <w:spacing w:line="240" w:lineRule="auto"/>
        <w:rPr>
          <w:lang w:val="en-US"/>
        </w:rPr>
      </w:pPr>
      <w:r w:rsidRPr="00221FB3">
        <w:rPr>
          <w:b/>
          <w:lang w:val="en-US"/>
        </w:rPr>
        <w:t>Project client / coach:</w:t>
      </w:r>
      <w:r w:rsidRPr="008606B4">
        <w:rPr>
          <w:lang w:val="en-US"/>
        </w:rPr>
        <w:t xml:space="preserve"> </w:t>
      </w:r>
      <w:r w:rsidR="00983F93" w:rsidRPr="008606B4">
        <w:rPr>
          <w:lang w:val="en-US"/>
        </w:rPr>
        <w:t>Stefan Arisona &amp; Simon Marcin</w:t>
      </w:r>
    </w:p>
    <w:p w14:paraId="79B29DAC" w14:textId="77777777" w:rsidR="00983F93" w:rsidRPr="00E008E8" w:rsidRDefault="008606B4" w:rsidP="004860AD">
      <w:pPr>
        <w:pStyle w:val="berschrift1"/>
        <w:spacing w:line="240" w:lineRule="auto"/>
        <w:rPr>
          <w:lang w:val="en-US"/>
        </w:rPr>
      </w:pPr>
      <w:r w:rsidRPr="00E008E8">
        <w:rPr>
          <w:lang w:val="en-US"/>
        </w:rPr>
        <w:t>Initial position</w:t>
      </w:r>
    </w:p>
    <w:p w14:paraId="5457BAB5" w14:textId="77777777" w:rsidR="008606B4" w:rsidRDefault="008606B4" w:rsidP="008606B4">
      <w:pPr>
        <w:rPr>
          <w:lang w:val="en-US"/>
        </w:rPr>
      </w:pPr>
      <w:r w:rsidRPr="008606B4">
        <w:rPr>
          <w:lang w:val="en-US"/>
        </w:rPr>
        <w:t xml:space="preserve">The technology of Virtual Reality is </w:t>
      </w:r>
      <w:r>
        <w:rPr>
          <w:lang w:val="en-US"/>
        </w:rPr>
        <w:t xml:space="preserve">developing rapidly. The newest hardware and software are already supporting very complex applications with a high grade of immersion. </w:t>
      </w:r>
      <w:commentRangeStart w:id="1"/>
      <w:r>
        <w:rPr>
          <w:lang w:val="en-US"/>
        </w:rPr>
        <w:t>Many of the already existing concepts about Virtual Reality couldn’t be</w:t>
      </w:r>
      <w:r w:rsidR="0082303E">
        <w:rPr>
          <w:lang w:val="en-US"/>
        </w:rPr>
        <w:t xml:space="preserve"> </w:t>
      </w:r>
      <w:r>
        <w:rPr>
          <w:lang w:val="en-US"/>
        </w:rPr>
        <w:t>tested and analyzed</w:t>
      </w:r>
      <w:r w:rsidR="0082303E">
        <w:rPr>
          <w:lang w:val="en-US"/>
        </w:rPr>
        <w:t xml:space="preserve"> scientifically</w:t>
      </w:r>
      <w:r>
        <w:rPr>
          <w:lang w:val="en-US"/>
        </w:rPr>
        <w:t xml:space="preserve">. </w:t>
      </w:r>
      <w:commentRangeEnd w:id="1"/>
      <w:r w:rsidR="00756DAA">
        <w:rPr>
          <w:rStyle w:val="Kommentarzeichen"/>
        </w:rPr>
        <w:commentReference w:id="1"/>
      </w:r>
      <w:r>
        <w:rPr>
          <w:lang w:val="en-US"/>
        </w:rPr>
        <w:t xml:space="preserve">This is due to the mentioned rapid development of the technology and the systems and also due to the fact that many of those concepts and approaches to a solution are </w:t>
      </w:r>
      <w:commentRangeStart w:id="2"/>
      <w:r>
        <w:rPr>
          <w:lang w:val="en-US"/>
        </w:rPr>
        <w:t>developed, extended and reprocessed by the community</w:t>
      </w:r>
      <w:commentRangeEnd w:id="2"/>
      <w:r w:rsidR="00495CDC">
        <w:rPr>
          <w:rStyle w:val="Kommentarzeichen"/>
        </w:rPr>
        <w:commentReference w:id="2"/>
      </w:r>
      <w:r>
        <w:rPr>
          <w:lang w:val="en-US"/>
        </w:rPr>
        <w:t>.</w:t>
      </w:r>
    </w:p>
    <w:p w14:paraId="44A288E5" w14:textId="77777777" w:rsidR="004860AD" w:rsidRPr="0082303E" w:rsidRDefault="008606B4" w:rsidP="0082303E">
      <w:pPr>
        <w:rPr>
          <w:lang w:val="en-US"/>
        </w:rPr>
      </w:pPr>
      <w:r>
        <w:rPr>
          <w:lang w:val="en-US"/>
        </w:rPr>
        <w:t xml:space="preserve">The Introduction of the HTC Vive has opened a massive range of possibilities </w:t>
      </w:r>
      <w:r w:rsidR="0082303E">
        <w:rPr>
          <w:lang w:val="en-US"/>
        </w:rPr>
        <w:t>in the scope of Virtual Reality Navigation.</w:t>
      </w:r>
    </w:p>
    <w:p w14:paraId="2A6A9C8C" w14:textId="77777777" w:rsidR="005117B2" w:rsidRPr="00E008E8" w:rsidRDefault="0082303E" w:rsidP="004860AD">
      <w:pPr>
        <w:pStyle w:val="berschrift1"/>
        <w:spacing w:line="240" w:lineRule="auto"/>
        <w:rPr>
          <w:lang w:val="en-US"/>
        </w:rPr>
      </w:pPr>
      <w:r w:rsidRPr="00E008E8">
        <w:rPr>
          <w:lang w:val="en-US"/>
        </w:rPr>
        <w:t>Problem</w:t>
      </w:r>
    </w:p>
    <w:p w14:paraId="57047B27" w14:textId="77777777" w:rsidR="0082303E" w:rsidRPr="0082303E" w:rsidRDefault="0082303E" w:rsidP="0082303E">
      <w:pPr>
        <w:rPr>
          <w:lang w:val="en-US"/>
        </w:rPr>
      </w:pPr>
      <w:r w:rsidRPr="0082303E">
        <w:rPr>
          <w:lang w:val="en-US"/>
        </w:rPr>
        <w:t>The community provides a variety of implementation and methods for the</w:t>
      </w:r>
      <w:r w:rsidR="00E008E8">
        <w:rPr>
          <w:lang w:val="en-US"/>
        </w:rPr>
        <w:t xml:space="preserve"> navigation in the Virtual </w:t>
      </w:r>
      <w:r w:rsidRPr="0082303E">
        <w:rPr>
          <w:lang w:val="en-US"/>
        </w:rPr>
        <w:t xml:space="preserve">Reality space. </w:t>
      </w:r>
      <w:r>
        <w:rPr>
          <w:lang w:val="en-US"/>
        </w:rPr>
        <w:t xml:space="preserve">Many of those however couldn’t be tested and analyzed </w:t>
      </w:r>
      <w:r w:rsidR="0078488F">
        <w:rPr>
          <w:lang w:val="en-US"/>
        </w:rPr>
        <w:t xml:space="preserve">scientifically. </w:t>
      </w:r>
      <w:r w:rsidR="00E008E8">
        <w:rPr>
          <w:lang w:val="en-US"/>
        </w:rPr>
        <w:t>Furthermore,</w:t>
      </w:r>
      <w:r w:rsidR="0078488F">
        <w:rPr>
          <w:lang w:val="en-US"/>
        </w:rPr>
        <w:t xml:space="preserve"> </w:t>
      </w:r>
      <w:r w:rsidR="00E008E8">
        <w:rPr>
          <w:lang w:val="en-US"/>
        </w:rPr>
        <w:t>the</w:t>
      </w:r>
      <w:r w:rsidR="0078488F">
        <w:rPr>
          <w:lang w:val="en-US"/>
        </w:rPr>
        <w:t xml:space="preserve"> already existing scientifically elaborated concepts </w:t>
      </w:r>
      <w:r w:rsidR="00E008E8">
        <w:rPr>
          <w:lang w:val="en-US"/>
        </w:rPr>
        <w:t xml:space="preserve">are </w:t>
      </w:r>
      <w:r w:rsidR="0078488F">
        <w:rPr>
          <w:lang w:val="en-US"/>
        </w:rPr>
        <w:t xml:space="preserve">not necessarily suited for the new VR Hardware, like the HTC Vive or the Oculus Rift, and the </w:t>
      </w:r>
      <w:commentRangeStart w:id="3"/>
      <w:r w:rsidR="0078488F">
        <w:rPr>
          <w:lang w:val="en-US"/>
        </w:rPr>
        <w:t>usage in a productive application.</w:t>
      </w:r>
      <w:commentRangeEnd w:id="3"/>
      <w:r w:rsidR="00495CDC">
        <w:rPr>
          <w:rStyle w:val="Kommentarzeichen"/>
        </w:rPr>
        <w:commentReference w:id="3"/>
      </w:r>
    </w:p>
    <w:p w14:paraId="61F56E44" w14:textId="77777777" w:rsidR="005117B2" w:rsidRPr="00E008E8" w:rsidRDefault="0078488F" w:rsidP="004860AD">
      <w:pPr>
        <w:pStyle w:val="berschrift1"/>
        <w:spacing w:line="240" w:lineRule="auto"/>
        <w:rPr>
          <w:lang w:val="en-US"/>
        </w:rPr>
      </w:pPr>
      <w:r w:rsidRPr="00E008E8">
        <w:rPr>
          <w:lang w:val="en-US"/>
        </w:rPr>
        <w:t>Goals</w:t>
      </w:r>
    </w:p>
    <w:p w14:paraId="1F942483" w14:textId="77777777" w:rsidR="0078488F" w:rsidRDefault="0078488F" w:rsidP="0078488F">
      <w:pPr>
        <w:rPr>
          <w:lang w:val="en-US"/>
        </w:rPr>
      </w:pPr>
      <w:r w:rsidRPr="0078488F">
        <w:rPr>
          <w:lang w:val="en-US"/>
        </w:rPr>
        <w:t xml:space="preserve">The goal of this project </w:t>
      </w:r>
      <w:r w:rsidR="007333A5">
        <w:rPr>
          <w:lang w:val="en-US"/>
        </w:rPr>
        <w:t>is t</w:t>
      </w:r>
      <w:r w:rsidRPr="0078488F">
        <w:rPr>
          <w:lang w:val="en-US"/>
        </w:rPr>
        <w:t xml:space="preserve">he </w:t>
      </w:r>
      <w:r>
        <w:rPr>
          <w:lang w:val="en-US"/>
        </w:rPr>
        <w:t>gener</w:t>
      </w:r>
      <w:r w:rsidR="007333A5">
        <w:rPr>
          <w:lang w:val="en-US"/>
        </w:rPr>
        <w:t>ation of a concept about the nav</w:t>
      </w:r>
      <w:r>
        <w:rPr>
          <w:lang w:val="en-US"/>
        </w:rPr>
        <w:t xml:space="preserve">igation in the Virtual Reality space. </w:t>
      </w:r>
      <w:commentRangeStart w:id="4"/>
      <w:r>
        <w:rPr>
          <w:lang w:val="en-US"/>
        </w:rPr>
        <w:t>The</w:t>
      </w:r>
      <w:commentRangeEnd w:id="4"/>
      <w:r w:rsidR="00495CDC">
        <w:rPr>
          <w:rStyle w:val="Kommentarzeichen"/>
        </w:rPr>
        <w:commentReference w:id="4"/>
      </w:r>
      <w:r>
        <w:rPr>
          <w:lang w:val="en-US"/>
        </w:rPr>
        <w:t xml:space="preserve"> concept addresses </w:t>
      </w:r>
      <w:r w:rsidR="007333A5">
        <w:rPr>
          <w:lang w:val="en-US"/>
        </w:rPr>
        <w:t>the question</w:t>
      </w:r>
      <w:r>
        <w:rPr>
          <w:lang w:val="en-US"/>
        </w:rPr>
        <w:t xml:space="preserve"> </w:t>
      </w:r>
      <w:commentRangeStart w:id="5"/>
      <w:r>
        <w:rPr>
          <w:lang w:val="en-US"/>
        </w:rPr>
        <w:t xml:space="preserve">which navigation method </w:t>
      </w:r>
      <w:r w:rsidR="007333A5">
        <w:rPr>
          <w:lang w:val="en-US"/>
        </w:rPr>
        <w:t>should be used in which scenario</w:t>
      </w:r>
      <w:commentRangeEnd w:id="5"/>
      <w:r w:rsidR="00046B13">
        <w:rPr>
          <w:rStyle w:val="Kommentarzeichen"/>
        </w:rPr>
        <w:commentReference w:id="5"/>
      </w:r>
      <w:r w:rsidR="007333A5">
        <w:rPr>
          <w:lang w:val="en-US"/>
        </w:rPr>
        <w:t xml:space="preserve">. </w:t>
      </w:r>
      <w:commentRangeStart w:id="6"/>
      <w:r w:rsidR="007333A5">
        <w:rPr>
          <w:lang w:val="en-US"/>
        </w:rPr>
        <w:t>The elaboration of the concept will follow a scientific approach and reflects the current state of research of the Virtual Reality Community.</w:t>
      </w:r>
      <w:commentRangeEnd w:id="6"/>
      <w:r w:rsidR="00756DAA">
        <w:rPr>
          <w:rStyle w:val="Kommentarzeichen"/>
        </w:rPr>
        <w:commentReference w:id="6"/>
      </w:r>
    </w:p>
    <w:p w14:paraId="11496818" w14:textId="77777777" w:rsidR="007333A5" w:rsidRDefault="007333A5" w:rsidP="0078488F">
      <w:pPr>
        <w:rPr>
          <w:lang w:val="en-US"/>
        </w:rPr>
      </w:pPr>
      <w:r>
        <w:rPr>
          <w:lang w:val="en-US"/>
        </w:rPr>
        <w:t>The navigation methods, elaborated in the concept, should as a framework be implemented in different scenarios and be tested thoroughly. With this can be shown in which navigation method is suited the best of each scenario and how they should be implemented. Thereby it is to bear in mind that the navigation should be used in a</w:t>
      </w:r>
      <w:del w:id="7" w:author="Simon Marcin" w:date="2016-10-04T13:56:00Z">
        <w:r w:rsidDel="00046B13">
          <w:rPr>
            <w:lang w:val="en-US"/>
          </w:rPr>
          <w:delText>n</w:delText>
        </w:r>
      </w:del>
      <w:r>
        <w:rPr>
          <w:lang w:val="en-US"/>
        </w:rPr>
        <w:t xml:space="preserve"> home-user-environment.</w:t>
      </w:r>
    </w:p>
    <w:p w14:paraId="482B2487" w14:textId="77777777" w:rsidR="005117B2" w:rsidRPr="005117B2" w:rsidRDefault="007333A5" w:rsidP="004860AD">
      <w:pPr>
        <w:pStyle w:val="berschrift1"/>
        <w:spacing w:line="240" w:lineRule="auto"/>
      </w:pPr>
      <w:r>
        <w:t>T</w:t>
      </w:r>
      <w:r w:rsidR="00983F93">
        <w:t>echnologies</w:t>
      </w:r>
    </w:p>
    <w:p w14:paraId="3A2537A5" w14:textId="77777777" w:rsidR="005117B2" w:rsidRDefault="00983F93" w:rsidP="004860AD">
      <w:pPr>
        <w:pStyle w:val="Listenabsatz"/>
        <w:numPr>
          <w:ilvl w:val="0"/>
          <w:numId w:val="1"/>
        </w:numPr>
        <w:spacing w:line="240" w:lineRule="auto"/>
      </w:pPr>
      <w:r>
        <w:t>Virtual Reality</w:t>
      </w:r>
    </w:p>
    <w:p w14:paraId="40D47E4C" w14:textId="77777777" w:rsidR="00983F93" w:rsidRDefault="00983F93" w:rsidP="004860AD">
      <w:pPr>
        <w:pStyle w:val="Listenabsatz"/>
        <w:numPr>
          <w:ilvl w:val="0"/>
          <w:numId w:val="1"/>
        </w:numPr>
        <w:spacing w:line="240" w:lineRule="auto"/>
      </w:pPr>
      <w:r>
        <w:t>HTC Vive</w:t>
      </w:r>
      <w:r w:rsidR="00D73E3C">
        <w:t xml:space="preserve"> / Oculus Rift</w:t>
      </w:r>
    </w:p>
    <w:p w14:paraId="32FDFCC8" w14:textId="77777777" w:rsidR="00983F93" w:rsidRDefault="00983F93" w:rsidP="004860AD">
      <w:pPr>
        <w:pStyle w:val="Listenabsatz"/>
        <w:numPr>
          <w:ilvl w:val="0"/>
          <w:numId w:val="1"/>
        </w:numPr>
        <w:spacing w:line="240" w:lineRule="auto"/>
      </w:pPr>
      <w:r>
        <w:t>Unreal / Unity</w:t>
      </w:r>
    </w:p>
    <w:p w14:paraId="54D74FF5" w14:textId="77777777" w:rsidR="005117B2" w:rsidRDefault="00983F93" w:rsidP="004860AD">
      <w:pPr>
        <w:pStyle w:val="berschrift1"/>
        <w:spacing w:line="240" w:lineRule="auto"/>
      </w:pPr>
      <w:r>
        <w:t>Milestones</w:t>
      </w:r>
    </w:p>
    <w:p w14:paraId="632358E5" w14:textId="77777777" w:rsidR="007333A5" w:rsidRDefault="007333A5" w:rsidP="004860AD">
      <w:pPr>
        <w:pStyle w:val="Listenabsatz"/>
        <w:numPr>
          <w:ilvl w:val="0"/>
          <w:numId w:val="2"/>
        </w:numPr>
        <w:spacing w:line="240" w:lineRule="auto"/>
        <w:rPr>
          <w:lang w:val="en-US"/>
        </w:rPr>
      </w:pPr>
      <w:r w:rsidRPr="007333A5">
        <w:rPr>
          <w:lang w:val="en-US"/>
        </w:rPr>
        <w:t>Milestone 1 – 07</w:t>
      </w:r>
      <w:r>
        <w:rPr>
          <w:lang w:val="en-US"/>
        </w:rPr>
        <w:t xml:space="preserve"> October 2016:</w:t>
      </w:r>
    </w:p>
    <w:p w14:paraId="5E1642CC" w14:textId="77777777" w:rsidR="00983F93" w:rsidRPr="007333A5" w:rsidRDefault="007333A5" w:rsidP="007333A5">
      <w:pPr>
        <w:pStyle w:val="Listenabsatz"/>
        <w:numPr>
          <w:ilvl w:val="1"/>
          <w:numId w:val="2"/>
        </w:numPr>
        <w:spacing w:line="240" w:lineRule="auto"/>
        <w:rPr>
          <w:lang w:val="en-US"/>
        </w:rPr>
      </w:pPr>
      <w:r>
        <w:rPr>
          <w:lang w:val="en-US"/>
        </w:rPr>
        <w:t>Definite</w:t>
      </w:r>
      <w:r w:rsidRPr="007333A5">
        <w:rPr>
          <w:lang w:val="en-US"/>
        </w:rPr>
        <w:t xml:space="preserve"> version of the project agreement</w:t>
      </w:r>
    </w:p>
    <w:p w14:paraId="170D84BF" w14:textId="77777777" w:rsidR="007333A5" w:rsidRDefault="00983F93" w:rsidP="004606DE">
      <w:pPr>
        <w:pStyle w:val="Listenabsatz"/>
        <w:numPr>
          <w:ilvl w:val="0"/>
          <w:numId w:val="2"/>
        </w:numPr>
        <w:spacing w:line="240" w:lineRule="auto"/>
        <w:rPr>
          <w:lang w:val="en-US"/>
        </w:rPr>
      </w:pPr>
      <w:commentRangeStart w:id="8"/>
      <w:r w:rsidRPr="007333A5">
        <w:rPr>
          <w:lang w:val="en-US"/>
        </w:rPr>
        <w:t xml:space="preserve">Milestone 2 </w:t>
      </w:r>
      <w:r w:rsidR="004606DE" w:rsidRPr="007333A5">
        <w:rPr>
          <w:lang w:val="en-US"/>
        </w:rPr>
        <w:t>–</w:t>
      </w:r>
      <w:r w:rsidRPr="007333A5">
        <w:rPr>
          <w:lang w:val="en-US"/>
        </w:rPr>
        <w:t xml:space="preserve"> </w:t>
      </w:r>
      <w:r w:rsidR="007333A5" w:rsidRPr="007333A5">
        <w:rPr>
          <w:lang w:val="en-US"/>
        </w:rPr>
        <w:t>0</w:t>
      </w:r>
      <w:r w:rsidR="007333A5">
        <w:rPr>
          <w:lang w:val="en-US"/>
        </w:rPr>
        <w:t>4</w:t>
      </w:r>
      <w:r w:rsidR="004606DE" w:rsidRPr="007333A5">
        <w:rPr>
          <w:lang w:val="en-US"/>
        </w:rPr>
        <w:t>. November 20</w:t>
      </w:r>
      <w:r w:rsidR="007333A5">
        <w:rPr>
          <w:lang w:val="en-US"/>
        </w:rPr>
        <w:t>16:</w:t>
      </w:r>
      <w:commentRangeEnd w:id="8"/>
      <w:r w:rsidR="00046B13">
        <w:rPr>
          <w:rStyle w:val="Kommentarzeichen"/>
        </w:rPr>
        <w:commentReference w:id="8"/>
      </w:r>
    </w:p>
    <w:p w14:paraId="7CAA57CB" w14:textId="77777777" w:rsidR="007333A5" w:rsidRDefault="007333A5" w:rsidP="007333A5">
      <w:pPr>
        <w:pStyle w:val="Listenabsatz"/>
        <w:numPr>
          <w:ilvl w:val="1"/>
          <w:numId w:val="2"/>
        </w:numPr>
        <w:spacing w:line="240" w:lineRule="auto"/>
        <w:rPr>
          <w:lang w:val="en-US"/>
        </w:rPr>
      </w:pPr>
      <w:r w:rsidRPr="007333A5">
        <w:rPr>
          <w:lang w:val="en-US"/>
        </w:rPr>
        <w:t>Definit</w:t>
      </w:r>
      <w:r>
        <w:rPr>
          <w:lang w:val="en-US"/>
        </w:rPr>
        <w:t>i</w:t>
      </w:r>
      <w:r w:rsidRPr="007333A5">
        <w:rPr>
          <w:lang w:val="en-US"/>
        </w:rPr>
        <w:t>on of n</w:t>
      </w:r>
      <w:r w:rsidR="004606DE" w:rsidRPr="007333A5">
        <w:rPr>
          <w:lang w:val="en-US"/>
        </w:rPr>
        <w:t>avigation</w:t>
      </w:r>
      <w:r w:rsidRPr="007333A5">
        <w:rPr>
          <w:lang w:val="en-US"/>
        </w:rPr>
        <w:t xml:space="preserve"> methods and problems</w:t>
      </w:r>
    </w:p>
    <w:p w14:paraId="2DF700BB" w14:textId="77777777" w:rsidR="00221FB3" w:rsidRDefault="00221FB3" w:rsidP="007333A5">
      <w:pPr>
        <w:pStyle w:val="Listenabsatz"/>
        <w:numPr>
          <w:ilvl w:val="1"/>
          <w:numId w:val="2"/>
        </w:numPr>
        <w:spacing w:line="240" w:lineRule="auto"/>
        <w:rPr>
          <w:lang w:val="en-US"/>
        </w:rPr>
      </w:pPr>
      <w:r>
        <w:rPr>
          <w:lang w:val="en-US"/>
        </w:rPr>
        <w:t>Definition of concept limitation</w:t>
      </w:r>
    </w:p>
    <w:p w14:paraId="77E3D4AE" w14:textId="77777777" w:rsidR="004606DE" w:rsidRPr="007333A5" w:rsidRDefault="007333A5" w:rsidP="007333A5">
      <w:pPr>
        <w:pStyle w:val="Listenabsatz"/>
        <w:numPr>
          <w:ilvl w:val="1"/>
          <w:numId w:val="2"/>
        </w:numPr>
        <w:spacing w:line="240" w:lineRule="auto"/>
        <w:rPr>
          <w:lang w:val="en-US"/>
        </w:rPr>
      </w:pPr>
      <w:r>
        <w:rPr>
          <w:lang w:val="en-US"/>
        </w:rPr>
        <w:t>Establishment of the next steps</w:t>
      </w:r>
      <w:r w:rsidR="004606DE" w:rsidRPr="007333A5">
        <w:rPr>
          <w:lang w:val="en-US"/>
        </w:rPr>
        <w:t>.</w:t>
      </w:r>
    </w:p>
    <w:p w14:paraId="7A6313BD" w14:textId="77777777" w:rsidR="00221FB3" w:rsidRDefault="00221FB3" w:rsidP="00221FB3">
      <w:pPr>
        <w:spacing w:line="240" w:lineRule="auto"/>
        <w:rPr>
          <w:lang w:val="en-US"/>
        </w:rPr>
      </w:pPr>
      <w:r w:rsidRPr="00221FB3">
        <w:rPr>
          <w:lang w:val="en-US"/>
        </w:rPr>
        <w:lastRenderedPageBreak/>
        <w:t>Further Milest</w:t>
      </w:r>
      <w:r>
        <w:rPr>
          <w:lang w:val="en-US"/>
        </w:rPr>
        <w:t>ones will be discussed after the second milestone.</w:t>
      </w:r>
    </w:p>
    <w:p w14:paraId="45F935AB" w14:textId="77777777" w:rsidR="00221FB3" w:rsidRPr="00221FB3" w:rsidRDefault="00221FB3" w:rsidP="00221FB3">
      <w:pPr>
        <w:pStyle w:val="berschrift1"/>
        <w:spacing w:line="240" w:lineRule="auto"/>
        <w:rPr>
          <w:lang w:val="en-US"/>
        </w:rPr>
      </w:pPr>
      <w:r>
        <w:rPr>
          <w:lang w:val="en-US"/>
        </w:rPr>
        <w:t>Relevant dates:</w:t>
      </w:r>
    </w:p>
    <w:p w14:paraId="048CAC47" w14:textId="77777777" w:rsidR="004606DE" w:rsidRDefault="00221FB3" w:rsidP="004606DE">
      <w:pPr>
        <w:pStyle w:val="Listenabsatz"/>
        <w:numPr>
          <w:ilvl w:val="0"/>
          <w:numId w:val="2"/>
        </w:numPr>
        <w:spacing w:line="240" w:lineRule="auto"/>
      </w:pPr>
      <w:r>
        <w:t>Project week – 28 November – 02 Dec</w:t>
      </w:r>
      <w:r w:rsidR="004606DE">
        <w:t>ember 2016</w:t>
      </w:r>
    </w:p>
    <w:p w14:paraId="23B9DA64" w14:textId="77777777" w:rsidR="005117B2" w:rsidRDefault="00221FB3" w:rsidP="004860AD">
      <w:pPr>
        <w:pStyle w:val="Listenabsatz"/>
        <w:numPr>
          <w:ilvl w:val="0"/>
          <w:numId w:val="2"/>
        </w:numPr>
        <w:spacing w:line="240" w:lineRule="auto"/>
      </w:pPr>
      <w:r>
        <w:t>Project due date – 20 January 2017</w:t>
      </w:r>
    </w:p>
    <w:sectPr w:rsidR="005117B2">
      <w:headerReference w:type="default" r:id="rId10"/>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imon Marcin" w:date="2016-10-04T13:44:00Z" w:initials="SM">
    <w:p w14:paraId="7951AAA9" w14:textId="1D012451" w:rsidR="00756DAA" w:rsidRPr="00756DAA" w:rsidRDefault="00756DAA">
      <w:pPr>
        <w:pStyle w:val="Kommentartext"/>
        <w:rPr>
          <w:lang w:val="en-GB"/>
        </w:rPr>
      </w:pPr>
      <w:r>
        <w:rPr>
          <w:rStyle w:val="Kommentarzeichen"/>
        </w:rPr>
        <w:annotationRef/>
      </w:r>
      <w:r w:rsidRPr="00756DAA">
        <w:rPr>
          <w:rStyle w:val="Kommentarzeichen"/>
          <w:lang w:val="en-GB"/>
        </w:rPr>
        <w:t>Almost all existing concepts could b</w:t>
      </w:r>
      <w:r>
        <w:rPr>
          <w:rStyle w:val="Kommentarzeichen"/>
          <w:lang w:val="en-GB"/>
        </w:rPr>
        <w:t xml:space="preserve">e tested and analysed but with specialized hardware. The new cheap hardware enables the development of new products and probably also new </w:t>
      </w:r>
      <w:r w:rsidR="00495CDC">
        <w:rPr>
          <w:rStyle w:val="Kommentarzeichen"/>
          <w:lang w:val="en-GB"/>
        </w:rPr>
        <w:t>(extended) concepts</w:t>
      </w:r>
      <w:r>
        <w:rPr>
          <w:rStyle w:val="Kommentarzeichen"/>
          <w:lang w:val="en-GB"/>
        </w:rPr>
        <w:t>.</w:t>
      </w:r>
    </w:p>
  </w:comment>
  <w:comment w:id="2" w:author="Simon Marcin" w:date="2016-10-05T07:07:00Z" w:initials="SM">
    <w:p w14:paraId="0515E084" w14:textId="0D85C7E7" w:rsidR="00495CDC" w:rsidRPr="00495CDC" w:rsidRDefault="00495CDC">
      <w:pPr>
        <w:pStyle w:val="Kommentartext"/>
        <w:rPr>
          <w:lang w:val="en-GB"/>
        </w:rPr>
      </w:pPr>
      <w:r>
        <w:rPr>
          <w:rStyle w:val="Kommentarzeichen"/>
        </w:rPr>
        <w:annotationRef/>
      </w:r>
      <w:r w:rsidRPr="00495CDC">
        <w:rPr>
          <w:lang w:val="en-GB"/>
        </w:rPr>
        <w:t xml:space="preserve">Due to the rapid </w:t>
      </w:r>
      <w:r>
        <w:rPr>
          <w:lang w:val="en-GB"/>
        </w:rPr>
        <w:t>development there is no standard or best practices.</w:t>
      </w:r>
    </w:p>
  </w:comment>
  <w:comment w:id="3" w:author="Simon Marcin" w:date="2016-10-05T07:08:00Z" w:initials="SM">
    <w:p w14:paraId="4BB71C94" w14:textId="42890C9D" w:rsidR="00495CDC" w:rsidRPr="00495CDC" w:rsidRDefault="00495CDC">
      <w:pPr>
        <w:pStyle w:val="Kommentartext"/>
        <w:rPr>
          <w:lang w:val="en-GB"/>
        </w:rPr>
      </w:pPr>
      <w:r>
        <w:rPr>
          <w:rStyle w:val="Kommentarzeichen"/>
        </w:rPr>
        <w:annotationRef/>
      </w:r>
      <w:r w:rsidRPr="00495CDC">
        <w:rPr>
          <w:lang w:val="en-GB"/>
        </w:rPr>
        <w:t>With u</w:t>
      </w:r>
      <w:r>
        <w:rPr>
          <w:lang w:val="en-GB"/>
        </w:rPr>
        <w:t>sers that have varying know-how and experience in VR.</w:t>
      </w:r>
    </w:p>
  </w:comment>
  <w:comment w:id="4" w:author="Simon Marcin" w:date="2016-10-05T07:09:00Z" w:initials="SM">
    <w:p w14:paraId="6A0EF9FF" w14:textId="68E22CD3" w:rsidR="00495CDC" w:rsidRPr="00495CDC" w:rsidRDefault="00495CDC">
      <w:pPr>
        <w:pStyle w:val="Kommentartext"/>
        <w:rPr>
          <w:lang w:val="en-GB"/>
        </w:rPr>
      </w:pPr>
      <w:r>
        <w:rPr>
          <w:rStyle w:val="Kommentarzeichen"/>
        </w:rPr>
        <w:annotationRef/>
      </w:r>
      <w:r w:rsidRPr="00495CDC">
        <w:rPr>
          <w:lang w:val="en-GB"/>
        </w:rPr>
        <w:t>The concept is based o</w:t>
      </w:r>
      <w:r>
        <w:rPr>
          <w:lang w:val="en-GB"/>
        </w:rPr>
        <w:t>n a scientific research</w:t>
      </w:r>
      <w:r w:rsidR="00D97A62">
        <w:rPr>
          <w:lang w:val="en-GB"/>
        </w:rPr>
        <w:t xml:space="preserve"> and should address ….</w:t>
      </w:r>
    </w:p>
  </w:comment>
  <w:comment w:id="5" w:author="Simon Marcin" w:date="2016-10-04T13:54:00Z" w:initials="SM">
    <w:p w14:paraId="4D0D0736" w14:textId="77777777" w:rsidR="00046B13" w:rsidRPr="00046B13" w:rsidRDefault="00046B13">
      <w:pPr>
        <w:pStyle w:val="Kommentartext"/>
        <w:rPr>
          <w:lang w:val="en-GB"/>
        </w:rPr>
      </w:pPr>
      <w:r>
        <w:rPr>
          <w:rStyle w:val="Kommentarzeichen"/>
        </w:rPr>
        <w:annotationRef/>
      </w:r>
      <w:r w:rsidRPr="00046B13">
        <w:rPr>
          <w:lang w:val="en-GB"/>
        </w:rPr>
        <w:t>The u</w:t>
      </w:r>
      <w:r>
        <w:rPr>
          <w:lang w:val="en-GB"/>
        </w:rPr>
        <w:t>sage of possible parameters (e.g. camera angle, scaling in space, …) should also be considered.</w:t>
      </w:r>
    </w:p>
  </w:comment>
  <w:comment w:id="6" w:author="Simon Marcin" w:date="2016-10-04T13:53:00Z" w:initials="SM">
    <w:p w14:paraId="07DA792A" w14:textId="77777777" w:rsidR="00756DAA" w:rsidRPr="00756DAA" w:rsidRDefault="00756DAA">
      <w:pPr>
        <w:pStyle w:val="Kommentartext"/>
        <w:rPr>
          <w:lang w:val="en-GB"/>
        </w:rPr>
      </w:pPr>
      <w:r>
        <w:rPr>
          <w:rStyle w:val="Kommentarzeichen"/>
        </w:rPr>
        <w:annotationRef/>
      </w:r>
      <w:r w:rsidRPr="00756DAA">
        <w:rPr>
          <w:lang w:val="en-GB"/>
        </w:rPr>
        <w:t>That’s one of the main g</w:t>
      </w:r>
      <w:r>
        <w:rPr>
          <w:lang w:val="en-GB"/>
        </w:rPr>
        <w:t>oals. The</w:t>
      </w:r>
      <w:r w:rsidR="00046B13">
        <w:rPr>
          <w:lang w:val="en-GB"/>
        </w:rPr>
        <w:t>re should be a scientific analyses of VR navigation and all its parameters.</w:t>
      </w:r>
    </w:p>
  </w:comment>
  <w:comment w:id="8" w:author="Simon Marcin" w:date="2016-10-04T13:58:00Z" w:initials="SM">
    <w:p w14:paraId="6366EBDD" w14:textId="2595B005" w:rsidR="00046B13" w:rsidRPr="00046B13" w:rsidRDefault="00046B13">
      <w:pPr>
        <w:pStyle w:val="Kommentartext"/>
        <w:rPr>
          <w:lang w:val="en-GB"/>
        </w:rPr>
      </w:pPr>
      <w:r>
        <w:rPr>
          <w:rStyle w:val="Kommentarzeichen"/>
        </w:rPr>
        <w:annotationRef/>
      </w:r>
      <w:r w:rsidRPr="00046B13">
        <w:rPr>
          <w:lang w:val="en-GB"/>
        </w:rPr>
        <w:t>One milestone should be the</w:t>
      </w:r>
      <w:r>
        <w:rPr>
          <w:lang w:val="en-GB"/>
        </w:rPr>
        <w:t xml:space="preserve"> analysis of the existing </w:t>
      </w:r>
      <w:r w:rsidR="00554ACD">
        <w:rPr>
          <w:lang w:val="en-GB"/>
        </w:rPr>
        <w:t>project and its navigation.</w:t>
      </w:r>
      <w:r w:rsidR="00D97A62">
        <w:rPr>
          <w:lang w:val="en-GB"/>
        </w:rPr>
        <w:t xml:space="preserve"> So your first VR hands on experience.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51AAA9" w15:done="0"/>
  <w15:commentEx w15:paraId="0515E084" w15:done="0"/>
  <w15:commentEx w15:paraId="4BB71C94" w15:done="0"/>
  <w15:commentEx w15:paraId="6A0EF9FF" w15:done="0"/>
  <w15:commentEx w15:paraId="4D0D0736" w15:done="0"/>
  <w15:commentEx w15:paraId="07DA792A" w15:done="0"/>
  <w15:commentEx w15:paraId="6366EBD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1FF15" w14:textId="77777777" w:rsidR="00D056F6" w:rsidRDefault="00D056F6" w:rsidP="00E008E8">
      <w:pPr>
        <w:spacing w:after="0" w:line="240" w:lineRule="auto"/>
      </w:pPr>
      <w:r>
        <w:separator/>
      </w:r>
    </w:p>
  </w:endnote>
  <w:endnote w:type="continuationSeparator" w:id="0">
    <w:p w14:paraId="4E2F301E" w14:textId="77777777" w:rsidR="00D056F6" w:rsidRDefault="00D056F6" w:rsidP="00E00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29D74" w14:textId="04A65261" w:rsidR="00E008E8" w:rsidRPr="00E008E8" w:rsidRDefault="00E008E8" w:rsidP="00E008E8">
    <w:pPr>
      <w:pStyle w:val="Fuzeile"/>
    </w:pPr>
    <w:r>
      <w:fldChar w:fldCharType="begin"/>
    </w:r>
    <w:r>
      <w:instrText xml:space="preserve"> TIME \@ "d. MMMM yyyy" </w:instrText>
    </w:r>
    <w:r>
      <w:fldChar w:fldCharType="separate"/>
    </w:r>
    <w:ins w:id="9" w:author="Dominic" w:date="2016-10-06T14:29:00Z">
      <w:r w:rsidR="008A055D">
        <w:rPr>
          <w:noProof/>
        </w:rPr>
        <w:t>6. Oktober 2016</w:t>
      </w:r>
    </w:ins>
    <w:ins w:id="10" w:author="Simon Marcin" w:date="2016-10-05T07:00:00Z">
      <w:del w:id="11" w:author="Dominic" w:date="2016-10-06T14:29:00Z">
        <w:r w:rsidR="00495CDC" w:rsidDel="008A055D">
          <w:rPr>
            <w:noProof/>
          </w:rPr>
          <w:delText>5. Oktober 2016</w:delText>
        </w:r>
      </w:del>
    </w:ins>
    <w:del w:id="12" w:author="Dominic" w:date="2016-10-06T14:29:00Z">
      <w:r w:rsidR="00756DAA" w:rsidDel="008A055D">
        <w:rPr>
          <w:noProof/>
        </w:rPr>
        <w:delText>4. Oktober 2016</w:delText>
      </w:r>
    </w:del>
    <w:r>
      <w:fldChar w:fldCharType="end"/>
    </w:r>
    <w:r>
      <w:tab/>
      <w:t>W</w:t>
    </w:r>
    <w:r>
      <w:tab/>
      <w:t>Dominic Bär &amp; Marcel Groux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22F8B" w14:textId="77777777" w:rsidR="00D056F6" w:rsidRDefault="00D056F6" w:rsidP="00E008E8">
      <w:pPr>
        <w:spacing w:after="0" w:line="240" w:lineRule="auto"/>
      </w:pPr>
      <w:r>
        <w:separator/>
      </w:r>
    </w:p>
  </w:footnote>
  <w:footnote w:type="continuationSeparator" w:id="0">
    <w:p w14:paraId="5E98674F" w14:textId="77777777" w:rsidR="00D056F6" w:rsidRDefault="00D056F6" w:rsidP="00E00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CEC8A" w14:textId="77777777" w:rsidR="00E008E8" w:rsidRDefault="00E008E8">
    <w:pPr>
      <w:pStyle w:val="Kopfzeile"/>
    </w:pPr>
    <w:r>
      <w:rPr>
        <w:noProof/>
        <w:lang w:eastAsia="de-CH"/>
      </w:rPr>
      <mc:AlternateContent>
        <mc:Choice Requires="wps">
          <w:drawing>
            <wp:anchor distT="0" distB="0" distL="114300" distR="114300" simplePos="0" relativeHeight="251660288" behindDoc="0" locked="0" layoutInCell="0" allowOverlap="1" wp14:anchorId="21A404F3" wp14:editId="2C5EAC94">
              <wp:simplePos x="0" y="0"/>
              <wp:positionH relativeFrom="margin">
                <wp:align>left</wp:align>
              </wp:positionH>
              <wp:positionV relativeFrom="topMargin">
                <wp:align>center</wp:align>
              </wp:positionV>
              <wp:extent cx="5943600" cy="173736"/>
              <wp:effectExtent l="0" t="0" r="0" b="635"/>
              <wp:wrapNone/>
              <wp:docPr id="220" name="Textfeld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004F5" w14:textId="77777777" w:rsidR="00E008E8" w:rsidRPr="00E008E8" w:rsidRDefault="00E008E8" w:rsidP="00E008E8">
                          <w:pPr>
                            <w:spacing w:after="0" w:line="240" w:lineRule="auto"/>
                            <w:rPr>
                              <w:lang w:val="en-US"/>
                            </w:rPr>
                          </w:pPr>
                          <w:r w:rsidRPr="00E008E8">
                            <w:rPr>
                              <w:lang w:val="en-US"/>
                            </w:rPr>
                            <w:t xml:space="preserve">Navigation in </w:t>
                          </w:r>
                          <w:r>
                            <w:rPr>
                              <w:lang w:val="en-US"/>
                            </w:rPr>
                            <w:t>the VR Space</w:t>
                          </w:r>
                          <w:r>
                            <w:rPr>
                              <w:lang w:val="en-US"/>
                            </w:rPr>
                            <w:tab/>
                          </w:r>
                          <w:r>
                            <w:rPr>
                              <w:lang w:val="en-US"/>
                            </w:rPr>
                            <w:tab/>
                          </w:r>
                          <w:r>
                            <w:rPr>
                              <w:lang w:val="en-US"/>
                            </w:rPr>
                            <w:tab/>
                          </w:r>
                          <w:r>
                            <w:rPr>
                              <w:lang w:val="en-US"/>
                            </w:rPr>
                            <w:tab/>
                          </w:r>
                          <w:r>
                            <w:rPr>
                              <w:lang w:val="en-US"/>
                            </w:rPr>
                            <w:tab/>
                          </w:r>
                          <w:r>
                            <w:rPr>
                              <w:lang w:val="en-US"/>
                            </w:rPr>
                            <w:tab/>
                          </w:r>
                          <w:r>
                            <w:rPr>
                              <w:lang w:val="en-US"/>
                            </w:rPr>
                            <w:tab/>
                            <w:t>Project Agreement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NGtQIAALc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" o:allowincell="f" filled="f" stroked="f">
              <v:textbox style="mso-fit-shape-to-text:t" inset=",0,,0">
                <w:txbxContent>
                  <w:p w:rsidR="00E008E8" w:rsidRPr="00E008E8" w:rsidRDefault="00E008E8" w:rsidP="00E008E8">
                    <w:pPr>
                      <w:spacing w:after="0" w:line="240" w:lineRule="auto"/>
                      <w:rPr>
                        <w:lang w:val="en-US"/>
                      </w:rPr>
                    </w:pPr>
                    <w:r w:rsidRPr="00E008E8">
                      <w:rPr>
                        <w:lang w:val="en-US"/>
                      </w:rPr>
                      <w:t xml:space="preserve">Navigation in </w:t>
                    </w:r>
                    <w:r>
                      <w:rPr>
                        <w:lang w:val="en-US"/>
                      </w:rPr>
                      <w:t>the VR Space</w:t>
                    </w:r>
                    <w:r>
                      <w:rPr>
                        <w:lang w:val="en-US"/>
                      </w:rPr>
                      <w:tab/>
                    </w:r>
                    <w:r>
                      <w:rPr>
                        <w:lang w:val="en-US"/>
                      </w:rPr>
                      <w:tab/>
                    </w:r>
                    <w:r>
                      <w:rPr>
                        <w:lang w:val="en-US"/>
                      </w:rPr>
                      <w:tab/>
                    </w:r>
                    <w:r>
                      <w:rPr>
                        <w:lang w:val="en-US"/>
                      </w:rPr>
                      <w:tab/>
                    </w:r>
                    <w:r>
                      <w:rPr>
                        <w:lang w:val="en-US"/>
                      </w:rPr>
                      <w:tab/>
                    </w:r>
                    <w:r>
                      <w:rPr>
                        <w:lang w:val="en-US"/>
                      </w:rPr>
                      <w:tab/>
                    </w:r>
                    <w:r>
                      <w:rPr>
                        <w:lang w:val="en-US"/>
                      </w:rPr>
                      <w:tab/>
                      <w:t>Project Agreement</w:t>
                    </w:r>
                  </w:p>
                </w:txbxContent>
              </v:textbox>
              <w10:wrap anchorx="margin" anchory="margin"/>
            </v:shape>
          </w:pict>
        </mc:Fallback>
      </mc:AlternateContent>
    </w:r>
    <w:r>
      <w:rPr>
        <w:noProof/>
        <w:lang w:eastAsia="de-CH"/>
      </w:rPr>
      <mc:AlternateContent>
        <mc:Choice Requires="wps">
          <w:drawing>
            <wp:anchor distT="0" distB="0" distL="114300" distR="114300" simplePos="0" relativeHeight="251659264" behindDoc="0" locked="0" layoutInCell="0" allowOverlap="1" wp14:anchorId="470F7C7D" wp14:editId="38278F44">
              <wp:simplePos x="0" y="0"/>
              <wp:positionH relativeFrom="page">
                <wp:align>right</wp:align>
              </wp:positionH>
              <wp:positionV relativeFrom="topMargin">
                <wp:align>center</wp:align>
              </wp:positionV>
              <wp:extent cx="911860" cy="170815"/>
              <wp:effectExtent l="0" t="0" r="0" b="635"/>
              <wp:wrapNone/>
              <wp:docPr id="221" name="Textfeld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solidFill>
                      <a:ln>
                        <a:noFill/>
                      </a:ln>
                    </wps:spPr>
                    <wps:txbx>
                      <w:txbxContent>
                        <w:p w14:paraId="35223130" w14:textId="2888430D" w:rsidR="00E008E8" w:rsidRDefault="00E008E8">
                          <w:pPr>
                            <w:spacing w:after="0" w:line="240" w:lineRule="auto"/>
                            <w:rPr>
                              <w:color w:val="FFFFFF" w:themeColor="background1"/>
                            </w:rPr>
                          </w:pPr>
                          <w:r>
                            <w:fldChar w:fldCharType="begin"/>
                          </w:r>
                          <w:r>
                            <w:instrText>PAGE   \* MERGEFORMAT</w:instrText>
                          </w:r>
                          <w:r>
                            <w:fldChar w:fldCharType="separate"/>
                          </w:r>
                          <w:r w:rsidR="008A055D" w:rsidRPr="008A055D">
                            <w:rPr>
                              <w:noProof/>
                              <w:color w:val="FFFFFF" w:themeColor="background1"/>
                              <w:lang w:val="de-DE"/>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70F7C7D" id="_x0000_t202" coordsize="21600,21600" o:spt="202" path="m,l,21600r21600,l21600,xe">
              <v:stroke joinstyle="miter"/>
              <v:path gradientshapeok="t" o:connecttype="rect"/>
            </v:shapetype>
            <v:shape id="Textfeld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" o:allowincell="f" fillcolor="#5b9bd5 [3204]" stroked="f">
              <v:textbox style="mso-fit-shape-to-text:t" inset=",0,,0">
                <w:txbxContent>
                  <w:p w14:paraId="35223130" w14:textId="2888430D" w:rsidR="00E008E8" w:rsidRDefault="00E008E8">
                    <w:pPr>
                      <w:spacing w:after="0" w:line="240" w:lineRule="auto"/>
                      <w:rPr>
                        <w:color w:val="FFFFFF" w:themeColor="background1"/>
                      </w:rPr>
                    </w:pPr>
                    <w:r>
                      <w:fldChar w:fldCharType="begin"/>
                    </w:r>
                    <w:r>
                      <w:instrText>PAGE   \* MERGEFORMAT</w:instrText>
                    </w:r>
                    <w:r>
                      <w:fldChar w:fldCharType="separate"/>
                    </w:r>
                    <w:r w:rsidR="008A055D" w:rsidRPr="008A055D">
                      <w:rPr>
                        <w:noProof/>
                        <w:color w:val="FFFFFF" w:themeColor="background1"/>
                        <w:lang w:val="de-DE"/>
                      </w:rPr>
                      <w:t>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318A9"/>
    <w:multiLevelType w:val="hybridMultilevel"/>
    <w:tmpl w:val="5BF07A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80C1550"/>
    <w:multiLevelType w:val="hybridMultilevel"/>
    <w:tmpl w:val="80A0F9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Marcin">
    <w15:presenceInfo w15:providerId="Windows Live" w15:userId="ce96d083f692261a"/>
  </w15:person>
  <w15:person w15:author="Dominic">
    <w15:presenceInfo w15:providerId="None" w15:userId="Domin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7B2"/>
    <w:rsid w:val="00046B13"/>
    <w:rsid w:val="00221FB3"/>
    <w:rsid w:val="004606DE"/>
    <w:rsid w:val="004860AD"/>
    <w:rsid w:val="00495CDC"/>
    <w:rsid w:val="005117B2"/>
    <w:rsid w:val="00544F58"/>
    <w:rsid w:val="00554ACD"/>
    <w:rsid w:val="006743C2"/>
    <w:rsid w:val="007333A5"/>
    <w:rsid w:val="00756DAA"/>
    <w:rsid w:val="0078488F"/>
    <w:rsid w:val="0082303E"/>
    <w:rsid w:val="008606B4"/>
    <w:rsid w:val="008A055D"/>
    <w:rsid w:val="008C1E6C"/>
    <w:rsid w:val="009209B5"/>
    <w:rsid w:val="00983F93"/>
    <w:rsid w:val="00C75EF6"/>
    <w:rsid w:val="00D01952"/>
    <w:rsid w:val="00D056F6"/>
    <w:rsid w:val="00D73E3C"/>
    <w:rsid w:val="00D97A62"/>
    <w:rsid w:val="00E008E8"/>
    <w:rsid w:val="00F021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6C9EE"/>
  <w15:chartTrackingRefBased/>
  <w15:docId w15:val="{C315DE0B-F94A-4C77-8C76-B9923BF6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1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17B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83F93"/>
    <w:pPr>
      <w:ind w:left="720"/>
      <w:contextualSpacing/>
    </w:pPr>
  </w:style>
  <w:style w:type="paragraph" w:styleId="Titel">
    <w:name w:val="Title"/>
    <w:basedOn w:val="Standard"/>
    <w:next w:val="Standard"/>
    <w:link w:val="TitelZchn"/>
    <w:uiPriority w:val="10"/>
    <w:qFormat/>
    <w:rsid w:val="00983F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3F93"/>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E008E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008E8"/>
  </w:style>
  <w:style w:type="paragraph" w:styleId="Fuzeile">
    <w:name w:val="footer"/>
    <w:basedOn w:val="Standard"/>
    <w:link w:val="FuzeileZchn"/>
    <w:uiPriority w:val="99"/>
    <w:unhideWhenUsed/>
    <w:rsid w:val="00E008E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008E8"/>
  </w:style>
  <w:style w:type="character" w:styleId="Kommentarzeichen">
    <w:name w:val="annotation reference"/>
    <w:basedOn w:val="Absatz-Standardschriftart"/>
    <w:uiPriority w:val="99"/>
    <w:semiHidden/>
    <w:unhideWhenUsed/>
    <w:rsid w:val="00756DAA"/>
    <w:rPr>
      <w:sz w:val="16"/>
      <w:szCs w:val="16"/>
    </w:rPr>
  </w:style>
  <w:style w:type="paragraph" w:styleId="Kommentartext">
    <w:name w:val="annotation text"/>
    <w:basedOn w:val="Standard"/>
    <w:link w:val="KommentartextZchn"/>
    <w:uiPriority w:val="99"/>
    <w:semiHidden/>
    <w:unhideWhenUsed/>
    <w:rsid w:val="00756D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56DAA"/>
    <w:rPr>
      <w:sz w:val="20"/>
      <w:szCs w:val="20"/>
    </w:rPr>
  </w:style>
  <w:style w:type="paragraph" w:styleId="Kommentarthema">
    <w:name w:val="annotation subject"/>
    <w:basedOn w:val="Kommentartext"/>
    <w:next w:val="Kommentartext"/>
    <w:link w:val="KommentarthemaZchn"/>
    <w:uiPriority w:val="99"/>
    <w:semiHidden/>
    <w:unhideWhenUsed/>
    <w:rsid w:val="00756DAA"/>
    <w:rPr>
      <w:b/>
      <w:bCs/>
    </w:rPr>
  </w:style>
  <w:style w:type="character" w:customStyle="1" w:styleId="KommentarthemaZchn">
    <w:name w:val="Kommentarthema Zchn"/>
    <w:basedOn w:val="KommentartextZchn"/>
    <w:link w:val="Kommentarthema"/>
    <w:uiPriority w:val="99"/>
    <w:semiHidden/>
    <w:rsid w:val="00756DAA"/>
    <w:rPr>
      <w:b/>
      <w:bCs/>
      <w:sz w:val="20"/>
      <w:szCs w:val="20"/>
    </w:rPr>
  </w:style>
  <w:style w:type="paragraph" w:styleId="Sprechblasentext">
    <w:name w:val="Balloon Text"/>
    <w:basedOn w:val="Standard"/>
    <w:link w:val="SprechblasentextZchn"/>
    <w:uiPriority w:val="99"/>
    <w:semiHidden/>
    <w:unhideWhenUsed/>
    <w:rsid w:val="00756D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56D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A13BE-E5A3-4C77-B8EE-71FED150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2048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Dominic</cp:lastModifiedBy>
  <cp:revision>2</cp:revision>
  <dcterms:created xsi:type="dcterms:W3CDTF">2016-10-06T12:29:00Z</dcterms:created>
  <dcterms:modified xsi:type="dcterms:W3CDTF">2016-10-06T12:29:00Z</dcterms:modified>
</cp:coreProperties>
</file>